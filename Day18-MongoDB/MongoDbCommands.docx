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0C3BDA">
      <w:r w:rsidRPr="000C3BDA">
        <w:t>C:\Program Files\</w:t>
      </w:r>
      <w:proofErr w:type="spellStart"/>
      <w:r w:rsidRPr="000C3BDA">
        <w:t>MongoDB</w:t>
      </w:r>
      <w:proofErr w:type="spellEnd"/>
      <w:r w:rsidRPr="000C3BDA">
        <w:t>\Server\5.0\bin</w:t>
      </w:r>
    </w:p>
    <w:p w:rsidR="000C3BDA" w:rsidRDefault="000C3BDA">
      <w:proofErr w:type="gramStart"/>
      <w:r>
        <w:t>mongo</w:t>
      </w:r>
      <w:proofErr w:type="gramEnd"/>
    </w:p>
    <w:p w:rsidR="001E64AD" w:rsidRPr="001E64AD" w:rsidRDefault="001E64AD" w:rsidP="001E64AD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212529"/>
          <w:sz w:val="30"/>
          <w:szCs w:val="30"/>
          <w:lang w:eastAsia="en-IN"/>
        </w:rPr>
      </w:pPr>
      <w:proofErr w:type="spellStart"/>
      <w:r w:rsidRPr="001E64AD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MongoDb</w:t>
      </w:r>
      <w:proofErr w:type="spellEnd"/>
      <w:r w:rsidRPr="001E64AD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 xml:space="preserve"> commands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1. Database Commands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View all databases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show</w:t>
      </w:r>
      <w:proofErr w:type="gram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</w:t>
      </w:r>
      <w:proofErr w:type="spell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dbs</w:t>
      </w:r>
      <w:proofErr w:type="spellEnd"/>
    </w:p>
    <w:p w:rsidR="001E64AD" w:rsidRPr="001E64AD" w:rsidRDefault="001E64AD" w:rsidP="003652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  <w:r w:rsidR="0036520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</w:t>
      </w: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reate a new or switch databases 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use</w:t>
      </w:r>
      <w:proofErr w:type="gram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</w:t>
      </w:r>
      <w:proofErr w:type="spell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dbName</w:t>
      </w:r>
      <w:proofErr w:type="spellEnd"/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View current Database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</w:t>
      </w:r>
      <w:proofErr w:type="spellEnd"/>
      <w:proofErr w:type="gramEnd"/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Delete Database 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</w:t>
      </w:r>
      <w:r w:rsidRPr="001E64AD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dropDatabase</w:t>
      </w:r>
      <w:proofErr w:type="spell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  <w:proofErr w:type="gramEnd"/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2. Collection Commands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Show Collections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show</w:t>
      </w:r>
      <w:proofErr w:type="gram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 collections</w:t>
      </w:r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Create a collection named 'comments'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</w:t>
      </w:r>
      <w:r w:rsidRPr="001E64AD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createCollection</w:t>
      </w:r>
      <w:proofErr w:type="spell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</w:t>
      </w:r>
      <w:proofErr w:type="gramEnd"/>
      <w:r w:rsidRPr="001E64AD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'comments'</w:t>
      </w:r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)</w:t>
      </w:r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Drop a collection named 'comments'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lastRenderedPageBreak/>
        <w:t>db.comments.</w:t>
      </w:r>
      <w:r w:rsidRPr="001E64AD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drop</w:t>
      </w:r>
      <w:proofErr w:type="spell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  <w:proofErr w:type="gramEnd"/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3. </w:t>
      </w:r>
      <w:proofErr w:type="gramStart"/>
      <w:r w:rsidRPr="001E64AD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Row(</w:t>
      </w:r>
      <w:proofErr w:type="gramEnd"/>
      <w:r w:rsidRPr="001E64AD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Document) Commands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Show all Rows in a Collection 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db.comments.</w:t>
      </w:r>
      <w:r w:rsidRPr="001E64AD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  <w:proofErr w:type="gramEnd"/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Show all Rows in a Collection (Prettified)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db.comments.</w:t>
      </w:r>
      <w:r w:rsidRPr="001E64AD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</w:t>
      </w:r>
      <w:proofErr w:type="spell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</w:t>
      </w:r>
      <w:proofErr w:type="gram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).</w:t>
      </w:r>
      <w:r w:rsidRPr="001E64AD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pretty</w:t>
      </w:r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()</w:t>
      </w:r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E64AD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Find the first row matching the object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db.comments.</w:t>
      </w:r>
      <w:r w:rsidRPr="001E64AD">
        <w:rPr>
          <w:rFonts w:ascii="Consolas" w:eastAsia="Times New Roman" w:hAnsi="Consolas" w:cs="Courier New"/>
          <w:color w:val="E6DB74"/>
          <w:sz w:val="30"/>
          <w:szCs w:val="30"/>
          <w:lang w:eastAsia="en-IN"/>
        </w:rPr>
        <w:t>findOne</w:t>
      </w:r>
      <w:proofErr w:type="spell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(</w:t>
      </w:r>
      <w:proofErr w:type="gramEnd"/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 xml:space="preserve">{name: </w:t>
      </w:r>
      <w:r w:rsidRPr="001E64AD">
        <w:rPr>
          <w:rFonts w:ascii="Consolas" w:eastAsia="Times New Roman" w:hAnsi="Consolas" w:cs="Courier New"/>
          <w:color w:val="A6E22E"/>
          <w:sz w:val="30"/>
          <w:szCs w:val="30"/>
          <w:lang w:eastAsia="en-IN"/>
        </w:rPr>
        <w:t>'Harry'</w:t>
      </w:r>
      <w:r w:rsidRPr="001E64AD"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  <w:t>})</w:t>
      </w:r>
    </w:p>
    <w:p w:rsidR="001E64AD" w:rsidRPr="001E64AD" w:rsidRDefault="001E64AD" w:rsidP="001E6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0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ins w:id="1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Insert One Row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3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insert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({</w:t>
        </w:r>
        <w:proofErr w:type="gramEnd"/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5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gram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name</w:t>
        </w:r>
        <w:proofErr w:type="gram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'Harry'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7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proofErr w:type="gram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lang</w:t>
        </w:r>
        <w:proofErr w:type="spellEnd"/>
        <w:proofErr w:type="gram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'JavaScript'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9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5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11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12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13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ins w:id="14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Insert many Rows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16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insertMany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[{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18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gram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name</w:t>
        </w:r>
        <w:proofErr w:type="gram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'Harry'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20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proofErr w:type="gram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lang</w:t>
        </w:r>
        <w:proofErr w:type="spellEnd"/>
        <w:proofErr w:type="gram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'JavaScript'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22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5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24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}, 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5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26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lastRenderedPageBreak/>
          <w:t xml:space="preserve">    {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'name'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Rohan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7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28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proofErr w:type="gram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lang</w:t>
        </w:r>
        <w:proofErr w:type="spellEnd"/>
        <w:proofErr w:type="gram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'Python'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9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30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3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1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32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},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3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34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{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'name'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Lovish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5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36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proofErr w:type="gram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lang</w:t>
        </w:r>
        <w:proofErr w:type="spellEnd"/>
        <w:proofErr w:type="gram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'Java'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7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38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4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9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40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}])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41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42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ins w:id="43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br/>
          <w:t xml:space="preserve">Search in a </w:t>
        </w:r>
        <w:proofErr w:type="spellStart"/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MongoDb</w:t>
        </w:r>
        <w:proofErr w:type="spellEnd"/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 xml:space="preserve"> Database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4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45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find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lang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: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'Python'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46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47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ins w:id="48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Limit the number of rows in output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9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50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find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).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limit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2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51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52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ins w:id="53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Count the number of rows in the output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4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55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find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).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count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56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57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ins w:id="58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Update a row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9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60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update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{name: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Shubham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1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62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'name'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'Harry'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3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64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proofErr w:type="gram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lang</w:t>
        </w:r>
        <w:proofErr w:type="spellEnd"/>
        <w:proofErr w:type="gram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'JavaScript'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5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66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51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7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68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}, {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upsert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true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69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70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ins w:id="71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lastRenderedPageBreak/>
          <w:t>Mongodb</w:t>
        </w:r>
        <w:proofErr w:type="spellEnd"/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 xml:space="preserve"> Increment Operator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2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73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update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{name: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Rohan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4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75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{$</w:t>
        </w:r>
        <w:proofErr w:type="spellStart"/>
        <w:proofErr w:type="gram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inc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: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6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77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2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8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79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80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81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ins w:id="82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Mongodb</w:t>
        </w:r>
        <w:proofErr w:type="spellEnd"/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 xml:space="preserve"> Rename Operator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3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84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update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{name: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proofErr w:type="spellStart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Rohan</w:t>
        </w:r>
        <w:proofErr w:type="spellEnd"/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},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5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86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{$</w:t>
        </w:r>
        <w:proofErr w:type="gram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rename: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7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88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    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'member'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9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ins w:id="90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91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92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ins w:id="93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Delete Row </w:t>
        </w:r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4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95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remove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{name: </w:t>
        </w:r>
        <w:r w:rsidRPr="001E64AD">
          <w:rPr>
            <w:rFonts w:ascii="Consolas" w:eastAsia="Times New Roman" w:hAnsi="Consolas" w:cs="Courier New"/>
            <w:color w:val="A6E22E"/>
            <w:sz w:val="30"/>
            <w:szCs w:val="30"/>
            <w:lang w:eastAsia="en-IN"/>
          </w:rPr>
          <w:t>'Harry'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96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FFFFFF"/>
        <w:spacing w:before="375" w:after="135" w:line="240" w:lineRule="auto"/>
        <w:outlineLvl w:val="2"/>
        <w:rPr>
          <w:ins w:id="97" w:author="Unknown"/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ins w:id="98" w:author="Unknown"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 xml:space="preserve">Less than/Greater than/ Less than or </w:t>
        </w:r>
        <w:proofErr w:type="spellStart"/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Eq</w:t>
        </w:r>
        <w:proofErr w:type="spellEnd"/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 xml:space="preserve">/Greater than or </w:t>
        </w:r>
        <w:proofErr w:type="spellStart"/>
        <w:r w:rsidRPr="001E64AD">
          <w:rPr>
            <w:rFonts w:ascii="Segoe UI" w:eastAsia="Times New Roman" w:hAnsi="Segoe UI" w:cs="Segoe UI"/>
            <w:color w:val="212529"/>
            <w:sz w:val="27"/>
            <w:szCs w:val="27"/>
            <w:lang w:eastAsia="en-IN"/>
          </w:rPr>
          <w:t>Eq</w:t>
        </w:r>
        <w:proofErr w:type="spellEnd"/>
      </w:ins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9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100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find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: {$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lt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90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101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2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103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find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: {$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lte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90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104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5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106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find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: {$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gt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90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}})</w:t>
        </w:r>
      </w:ins>
    </w:p>
    <w:p w:rsidR="001E64AD" w:rsidRPr="001E64AD" w:rsidRDefault="001E64AD" w:rsidP="001E64AD">
      <w:pPr>
        <w:shd w:val="clear" w:color="auto" w:fill="FFFFFF"/>
        <w:spacing w:after="0" w:line="240" w:lineRule="auto"/>
        <w:rPr>
          <w:ins w:id="107" w:author="Unknown"/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  <w:bookmarkStart w:id="108" w:name="_GoBack"/>
      <w:bookmarkEnd w:id="108"/>
    </w:p>
    <w:p w:rsidR="001E64AD" w:rsidRPr="001E64AD" w:rsidRDefault="001E64AD" w:rsidP="001E64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9" w:author="Unknown"/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proofErr w:type="spellStart"/>
      <w:proofErr w:type="gramStart"/>
      <w:ins w:id="110" w:author="Unknown"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db.comments.</w:t>
        </w:r>
        <w:r w:rsidRPr="001E64AD">
          <w:rPr>
            <w:rFonts w:ascii="Consolas" w:eastAsia="Times New Roman" w:hAnsi="Consolas" w:cs="Courier New"/>
            <w:color w:val="E6DB74"/>
            <w:sz w:val="30"/>
            <w:szCs w:val="30"/>
            <w:lang w:eastAsia="en-IN"/>
          </w:rPr>
          <w:t>find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(</w:t>
        </w:r>
        <w:proofErr w:type="gram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{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member_since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: {$</w:t>
        </w:r>
        <w:proofErr w:type="spellStart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gte</w:t>
        </w:r>
        <w:proofErr w:type="spellEnd"/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 xml:space="preserve">: </w:t>
        </w:r>
        <w:r w:rsidRPr="001E64AD">
          <w:rPr>
            <w:rFonts w:ascii="Consolas" w:eastAsia="Times New Roman" w:hAnsi="Consolas" w:cs="Courier New"/>
            <w:color w:val="AE81FF"/>
            <w:sz w:val="30"/>
            <w:szCs w:val="30"/>
            <w:lang w:eastAsia="en-IN"/>
          </w:rPr>
          <w:t>90</w:t>
        </w:r>
        <w:r w:rsidRPr="001E64AD">
          <w:rPr>
            <w:rFonts w:ascii="Consolas" w:eastAsia="Times New Roman" w:hAnsi="Consolas" w:cs="Courier New"/>
            <w:color w:val="F8F8F2"/>
            <w:sz w:val="30"/>
            <w:szCs w:val="30"/>
            <w:lang w:eastAsia="en-IN"/>
          </w:rPr>
          <w:t>}})</w:t>
        </w:r>
      </w:ins>
    </w:p>
    <w:p w:rsidR="000C3BDA" w:rsidRDefault="000C3BDA"/>
    <w:p w:rsidR="000C3BDA" w:rsidRDefault="000C3BDA"/>
    <w:sectPr w:rsidR="000C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DA"/>
    <w:rsid w:val="000C3BDA"/>
    <w:rsid w:val="001E64AD"/>
    <w:rsid w:val="0028098A"/>
    <w:rsid w:val="0036520A"/>
    <w:rsid w:val="005D6219"/>
    <w:rsid w:val="007C4B6C"/>
    <w:rsid w:val="008A2DE6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6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6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E64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64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64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r-only">
    <w:name w:val="sr-only"/>
    <w:basedOn w:val="DefaultParagraphFont"/>
    <w:rsid w:val="001E64AD"/>
  </w:style>
  <w:style w:type="paragraph" w:styleId="NormalWeb">
    <w:name w:val="Normal (Web)"/>
    <w:basedOn w:val="Normal"/>
    <w:uiPriority w:val="99"/>
    <w:semiHidden/>
    <w:unhideWhenUsed/>
    <w:rsid w:val="001E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64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6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6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6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E64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64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64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r-only">
    <w:name w:val="sr-only"/>
    <w:basedOn w:val="DefaultParagraphFont"/>
    <w:rsid w:val="001E64AD"/>
  </w:style>
  <w:style w:type="paragraph" w:styleId="NormalWeb">
    <w:name w:val="Normal (Web)"/>
    <w:basedOn w:val="Normal"/>
    <w:uiPriority w:val="99"/>
    <w:semiHidden/>
    <w:unhideWhenUsed/>
    <w:rsid w:val="001E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64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0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1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6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6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8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6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0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1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5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6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9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9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7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0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6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4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9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2021-09-03T13:57:00Z</dcterms:created>
  <dcterms:modified xsi:type="dcterms:W3CDTF">2022-02-07T08:19:00Z</dcterms:modified>
</cp:coreProperties>
</file>